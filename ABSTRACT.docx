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FCA5D" w14:textId="19CC3EE5" w:rsidR="00E46B4E" w:rsidRPr="00E46B4E" w:rsidRDefault="00E46B4E" w:rsidP="00E46B4E">
      <w:pPr>
        <w:pStyle w:val="papertitle"/>
        <w:spacing w:before="100" w:beforeAutospacing="1" w:after="100" w:afterAutospacing="1" w:line="360" w:lineRule="auto"/>
        <w:jc w:val="left"/>
        <w:rPr>
          <w:sz w:val="28"/>
          <w:szCs w:val="28"/>
        </w:rPr>
      </w:pPr>
      <w:r w:rsidRPr="00E46B4E">
        <w:rPr>
          <w:b/>
          <w:bCs/>
          <w:sz w:val="28"/>
          <w:szCs w:val="28"/>
        </w:rPr>
        <w:t>Title of the Project</w:t>
      </w:r>
      <w:r w:rsidRPr="00E46B4E">
        <w:rPr>
          <w:sz w:val="28"/>
          <w:szCs w:val="28"/>
        </w:rPr>
        <w:t xml:space="preserve">: </w:t>
      </w:r>
      <w:ins w:id="0" w:author="Sathish P" w:date="2025-10-07T00:26:00Z" w16du:dateUtc="2025-10-06T18:56:00Z">
        <w:r w:rsidRPr="00E46B4E">
          <w:rPr>
            <w:sz w:val="28"/>
            <w:szCs w:val="28"/>
            <w:rPrChange w:id="1" w:author="Sathish P" w:date="2025-10-07T09:15:00Z" w16du:dateUtc="2025-10-07T03:45:00Z">
              <w:rPr>
                <w:b/>
                <w:bCs/>
                <w:sz w:val="32"/>
                <w:szCs w:val="32"/>
              </w:rPr>
            </w:rPrChange>
          </w:rPr>
          <w:t xml:space="preserve">AIR QUALITY PREDICTION USING MACHINE </w:t>
        </w:r>
      </w:ins>
      <w:r>
        <w:rPr>
          <w:sz w:val="28"/>
          <w:szCs w:val="28"/>
        </w:rPr>
        <w:t xml:space="preserve">                                           LEARNING</w:t>
      </w:r>
    </w:p>
    <w:p w14:paraId="70E310F2" w14:textId="313CB027" w:rsidR="00E46B4E" w:rsidRDefault="00E46B4E" w:rsidP="00E46B4E">
      <w:pPr>
        <w:spacing w:line="360" w:lineRule="auto"/>
        <w:ind w:left="0"/>
        <w:rPr>
          <w:sz w:val="28"/>
          <w:szCs w:val="28"/>
        </w:rPr>
      </w:pPr>
      <w:r w:rsidRPr="00E46B4E">
        <w:rPr>
          <w:b/>
          <w:bCs/>
          <w:sz w:val="28"/>
          <w:szCs w:val="28"/>
        </w:rPr>
        <w:t xml:space="preserve">Name of the Students </w:t>
      </w:r>
      <w:proofErr w:type="gramStart"/>
      <w:r w:rsidRPr="00E46B4E">
        <w:rPr>
          <w:sz w:val="28"/>
          <w:szCs w:val="28"/>
        </w:rPr>
        <w:t xml:space="preserve">  :</w:t>
      </w:r>
      <w:proofErr w:type="gramEnd"/>
      <w:r w:rsidRPr="00E46B4E">
        <w:rPr>
          <w:sz w:val="28"/>
          <w:szCs w:val="28"/>
        </w:rPr>
        <w:t xml:space="preserve"> </w:t>
      </w:r>
      <w:r>
        <w:rPr>
          <w:sz w:val="28"/>
          <w:szCs w:val="28"/>
        </w:rPr>
        <w:t>NEHA P S [211423104413]</w:t>
      </w:r>
    </w:p>
    <w:p w14:paraId="7E8C3060" w14:textId="177FF7CC" w:rsidR="00E46B4E" w:rsidRPr="00E46B4E" w:rsidRDefault="00E46B4E" w:rsidP="00E46B4E">
      <w:pPr>
        <w:spacing w:line="360" w:lineRule="auto"/>
        <w:ind w:left="2291"/>
        <w:rPr>
          <w:sz w:val="28"/>
          <w:szCs w:val="28"/>
        </w:rPr>
      </w:pPr>
      <w:r>
        <w:rPr>
          <w:sz w:val="28"/>
          <w:szCs w:val="28"/>
        </w:rPr>
        <w:t xml:space="preserve">         RANITHAA S J [211423104522]</w:t>
      </w:r>
    </w:p>
    <w:p w14:paraId="520E18D6" w14:textId="6BA95AC2" w:rsidR="00E46B4E" w:rsidRDefault="00E46B4E" w:rsidP="00E46B4E">
      <w:pPr>
        <w:spacing w:line="360" w:lineRule="auto"/>
        <w:ind w:left="0"/>
        <w:rPr>
          <w:sz w:val="28"/>
          <w:szCs w:val="28"/>
        </w:rPr>
      </w:pPr>
      <w:r w:rsidRPr="00E46B4E">
        <w:rPr>
          <w:b/>
          <w:bCs/>
          <w:sz w:val="28"/>
          <w:szCs w:val="28"/>
        </w:rPr>
        <w:t>Register Number(</w:t>
      </w:r>
      <w:proofErr w:type="gramStart"/>
      <w:r w:rsidRPr="00E46B4E">
        <w:rPr>
          <w:b/>
          <w:bCs/>
          <w:sz w:val="28"/>
          <w:szCs w:val="28"/>
        </w:rPr>
        <w:t>s)</w:t>
      </w:r>
      <w:r w:rsidRPr="00E46B4E">
        <w:rPr>
          <w:sz w:val="28"/>
          <w:szCs w:val="28"/>
        </w:rPr>
        <w:t xml:space="preserve">   </w:t>
      </w:r>
      <w:proofErr w:type="gramEnd"/>
      <w:r w:rsidRPr="00E46B4E">
        <w:rPr>
          <w:sz w:val="28"/>
          <w:szCs w:val="28"/>
        </w:rPr>
        <w:t xml:space="preserve"> </w:t>
      </w:r>
      <w:proofErr w:type="gramStart"/>
      <w:r w:rsidRPr="00E46B4E">
        <w:rPr>
          <w:sz w:val="28"/>
          <w:szCs w:val="28"/>
        </w:rPr>
        <w:t xml:space="preserve">  :</w:t>
      </w:r>
      <w:proofErr w:type="gramEnd"/>
      <w:r w:rsidRPr="00E46B4E">
        <w:rPr>
          <w:sz w:val="28"/>
          <w:szCs w:val="28"/>
        </w:rPr>
        <w:t xml:space="preserve"> </w:t>
      </w:r>
      <w:r>
        <w:rPr>
          <w:sz w:val="28"/>
          <w:szCs w:val="28"/>
        </w:rPr>
        <w:t xml:space="preserve"> </w:t>
      </w:r>
      <w:r>
        <w:rPr>
          <w:sz w:val="28"/>
          <w:szCs w:val="28"/>
        </w:rPr>
        <w:t>211423104413</w:t>
      </w:r>
    </w:p>
    <w:p w14:paraId="31170F2C" w14:textId="4D3A2894" w:rsidR="00E46B4E" w:rsidRPr="00E46B4E" w:rsidRDefault="00E46B4E" w:rsidP="00E46B4E">
      <w:pPr>
        <w:spacing w:line="360" w:lineRule="auto"/>
        <w:ind w:left="2291" w:firstLine="589"/>
        <w:rPr>
          <w:sz w:val="28"/>
          <w:szCs w:val="28"/>
        </w:rPr>
      </w:pPr>
      <w:r>
        <w:rPr>
          <w:sz w:val="28"/>
          <w:szCs w:val="28"/>
        </w:rPr>
        <w:t xml:space="preserve">  </w:t>
      </w:r>
      <w:r>
        <w:rPr>
          <w:sz w:val="28"/>
          <w:szCs w:val="28"/>
        </w:rPr>
        <w:t>211423104</w:t>
      </w:r>
      <w:r>
        <w:rPr>
          <w:sz w:val="28"/>
          <w:szCs w:val="28"/>
        </w:rPr>
        <w:t>522</w:t>
      </w:r>
    </w:p>
    <w:p w14:paraId="01DBAC94" w14:textId="1BD49F82" w:rsidR="00E46B4E" w:rsidRDefault="00E46B4E" w:rsidP="00E46B4E">
      <w:pPr>
        <w:spacing w:line="360" w:lineRule="auto"/>
        <w:ind w:left="0"/>
        <w:rPr>
          <w:sz w:val="28"/>
          <w:szCs w:val="28"/>
          <w:lang w:val="en-IN"/>
        </w:rPr>
      </w:pPr>
      <w:r w:rsidRPr="00E46B4E">
        <w:rPr>
          <w:b/>
          <w:bCs/>
          <w:sz w:val="28"/>
          <w:szCs w:val="28"/>
        </w:rPr>
        <w:t>Name of the Guide</w:t>
      </w:r>
      <w:r w:rsidRPr="00E46B4E">
        <w:rPr>
          <w:sz w:val="28"/>
          <w:szCs w:val="28"/>
        </w:rPr>
        <w:t xml:space="preserve">     </w:t>
      </w:r>
      <w:proofErr w:type="gramStart"/>
      <w:r w:rsidRPr="00E46B4E">
        <w:rPr>
          <w:sz w:val="28"/>
          <w:szCs w:val="28"/>
        </w:rPr>
        <w:t xml:space="preserve">  :</w:t>
      </w:r>
      <w:proofErr w:type="gramEnd"/>
      <w:r w:rsidRPr="00E46B4E">
        <w:rPr>
          <w:sz w:val="28"/>
          <w:szCs w:val="28"/>
        </w:rPr>
        <w:t xml:space="preserve">  </w:t>
      </w:r>
      <w:r w:rsidRPr="00E46B4E">
        <w:rPr>
          <w:sz w:val="28"/>
          <w:szCs w:val="28"/>
          <w:lang w:val="en-IN"/>
        </w:rPr>
        <w:t>Mrs. JAICHITRA VASUDEVAN N I</w:t>
      </w:r>
    </w:p>
    <w:p w14:paraId="28550D5A" w14:textId="77777777" w:rsidR="00E46B4E" w:rsidRPr="00E46B4E" w:rsidRDefault="00E46B4E" w:rsidP="00E46B4E">
      <w:pPr>
        <w:spacing w:line="360" w:lineRule="auto"/>
        <w:ind w:left="0"/>
        <w:rPr>
          <w:sz w:val="28"/>
          <w:szCs w:val="28"/>
          <w:lang w:val="en-IN"/>
        </w:rPr>
      </w:pPr>
    </w:p>
    <w:p w14:paraId="4F8A9281" w14:textId="4C150F36" w:rsidR="00476F19" w:rsidRDefault="00E46B4E" w:rsidP="00E46B4E">
      <w:pPr>
        <w:spacing w:line="360" w:lineRule="auto"/>
        <w:jc w:val="center"/>
        <w:rPr>
          <w:sz w:val="52"/>
          <w:szCs w:val="52"/>
        </w:rPr>
      </w:pPr>
      <w:r w:rsidRPr="00E46B4E">
        <w:rPr>
          <w:sz w:val="52"/>
          <w:szCs w:val="52"/>
        </w:rPr>
        <w:t>ABSTRACT</w:t>
      </w:r>
    </w:p>
    <w:p w14:paraId="6285E085" w14:textId="71824F09" w:rsidR="00E46B4E" w:rsidRPr="00E46B4E" w:rsidRDefault="00E46B4E" w:rsidP="00E46B4E">
      <w:pPr>
        <w:spacing w:line="360" w:lineRule="auto"/>
        <w:ind w:left="0"/>
        <w:rPr>
          <w:sz w:val="28"/>
          <w:szCs w:val="28"/>
        </w:rPr>
      </w:pPr>
      <w:r w:rsidRPr="00E46B4E">
        <w:rPr>
          <w:sz w:val="28"/>
          <w:szCs w:val="28"/>
        </w:rPr>
        <w:t>Air quality forecasting has become an essential task for environmental monitoring and public health management due to the increasing levels of urban pollution. The dataset comprises over 164,000 hourly samples collected from 10 monitoring stations in Tashkent over three years, along with satellite features such as Aerosol Optical Depth (AOD) and vegetation indices. Preprocessing techniques including KNN imputation, normalization, and feature engineering were applied to improve data quality. Multiple algorithms were evaluated, including Decision Trees, Random Forests, Support Vector Machines, and Artificial Neural Networks. While the existing system demonstrates high accuracy using Random Forests and ANN, the proposed system enhances scalability to handle double the dataset size and integrates satellite observations for improved spatial coverage. Experimental results show that ensemble methods (</w:t>
      </w:r>
      <w:proofErr w:type="spellStart"/>
      <w:r w:rsidRPr="00E46B4E">
        <w:rPr>
          <w:sz w:val="28"/>
          <w:szCs w:val="28"/>
        </w:rPr>
        <w:t>CatBoost</w:t>
      </w:r>
      <w:proofErr w:type="spellEnd"/>
      <w:r w:rsidRPr="00E46B4E">
        <w:rPr>
          <w:sz w:val="28"/>
          <w:szCs w:val="28"/>
        </w:rPr>
        <w:t>/</w:t>
      </w:r>
      <w:proofErr w:type="spellStart"/>
      <w:r w:rsidRPr="00E46B4E">
        <w:rPr>
          <w:sz w:val="28"/>
          <w:szCs w:val="28"/>
        </w:rPr>
        <w:t>LightGBM</w:t>
      </w:r>
      <w:proofErr w:type="spellEnd"/>
      <w:r w:rsidRPr="00E46B4E">
        <w:rPr>
          <w:sz w:val="28"/>
          <w:szCs w:val="28"/>
        </w:rPr>
        <w:t>) and temporal deep learning models (LSTM/Transformers) can achieve robust performance in both AQI prediction and APC classification. This study highlights the potential of hybrid machine learning approaches in providing reliable and scalable air quality forecasting solutions.</w:t>
      </w:r>
    </w:p>
    <w:sectPr w:rsidR="00E46B4E" w:rsidRPr="00E46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thish P">
    <w15:presenceInfo w15:providerId="Windows Live" w15:userId="4af1adea915f1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4E"/>
    <w:rsid w:val="0007541A"/>
    <w:rsid w:val="00476F19"/>
    <w:rsid w:val="006B3060"/>
    <w:rsid w:val="007F3739"/>
    <w:rsid w:val="00944D32"/>
    <w:rsid w:val="00A2144A"/>
    <w:rsid w:val="00E46B4E"/>
    <w:rsid w:val="00FF5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6FC18"/>
  <w15:chartTrackingRefBased/>
  <w15:docId w15:val="{8F81E90A-1F2A-4023-A13B-C3327E29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4E"/>
    <w:pPr>
      <w:spacing w:before="3" w:after="0" w:line="240" w:lineRule="auto"/>
      <w:ind w:left="851" w:right="851"/>
    </w:pPr>
    <w:rPr>
      <w:rFonts w:ascii="Times New Roman" w:eastAsia="Times New Roman" w:hAnsi="Times New Roman" w:cs="Times New Roman"/>
      <w:color w:val="000000"/>
      <w:kern w:val="0"/>
      <w:sz w:val="24"/>
      <w:szCs w:val="24"/>
      <w:lang w:val="en-US" w:eastAsia="en-IN"/>
      <w14:ligatures w14:val="none"/>
    </w:rPr>
  </w:style>
  <w:style w:type="paragraph" w:styleId="Heading1">
    <w:name w:val="heading 1"/>
    <w:basedOn w:val="Normal"/>
    <w:next w:val="Normal"/>
    <w:link w:val="Heading1Char"/>
    <w:uiPriority w:val="9"/>
    <w:qFormat/>
    <w:rsid w:val="00E46B4E"/>
    <w:pPr>
      <w:keepNext/>
      <w:keepLines/>
      <w:spacing w:before="360" w:after="80" w:line="259" w:lineRule="auto"/>
      <w:ind w:left="0" w:right="0"/>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E46B4E"/>
    <w:pPr>
      <w:keepNext/>
      <w:keepLines/>
      <w:spacing w:before="160" w:after="80" w:line="259" w:lineRule="auto"/>
      <w:ind w:left="0" w:right="0"/>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E46B4E"/>
    <w:pPr>
      <w:keepNext/>
      <w:keepLines/>
      <w:spacing w:before="160" w:after="80" w:line="259" w:lineRule="auto"/>
      <w:ind w:left="0" w:right="0"/>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E46B4E"/>
    <w:pPr>
      <w:keepNext/>
      <w:keepLines/>
      <w:spacing w:before="80" w:after="40" w:line="259" w:lineRule="auto"/>
      <w:ind w:left="0" w:right="0"/>
      <w:outlineLvl w:val="3"/>
    </w:pPr>
    <w:rPr>
      <w:rFonts w:asciiTheme="minorHAnsi" w:eastAsiaTheme="majorEastAsia" w:hAnsiTheme="minorHAnsi" w:cstheme="majorBidi"/>
      <w:i/>
      <w:iCs/>
      <w:color w:val="2F5496" w:themeColor="accent1" w:themeShade="BF"/>
      <w:kern w:val="2"/>
      <w:sz w:val="22"/>
      <w:szCs w:val="22"/>
      <w:lang w:val="en-IN" w:eastAsia="en-US"/>
      <w14:ligatures w14:val="standardContextual"/>
    </w:rPr>
  </w:style>
  <w:style w:type="paragraph" w:styleId="Heading5">
    <w:name w:val="heading 5"/>
    <w:basedOn w:val="Normal"/>
    <w:next w:val="Normal"/>
    <w:link w:val="Heading5Char"/>
    <w:uiPriority w:val="9"/>
    <w:semiHidden/>
    <w:unhideWhenUsed/>
    <w:qFormat/>
    <w:rsid w:val="00E46B4E"/>
    <w:pPr>
      <w:keepNext/>
      <w:keepLines/>
      <w:spacing w:before="80" w:after="40" w:line="259" w:lineRule="auto"/>
      <w:ind w:left="0" w:right="0"/>
      <w:outlineLvl w:val="4"/>
    </w:pPr>
    <w:rPr>
      <w:rFonts w:asciiTheme="minorHAnsi" w:eastAsiaTheme="majorEastAsia" w:hAnsiTheme="minorHAnsi" w:cstheme="majorBidi"/>
      <w:color w:val="2F5496" w:themeColor="accent1" w:themeShade="BF"/>
      <w:kern w:val="2"/>
      <w:sz w:val="22"/>
      <w:szCs w:val="22"/>
      <w:lang w:val="en-IN" w:eastAsia="en-US"/>
      <w14:ligatures w14:val="standardContextual"/>
    </w:rPr>
  </w:style>
  <w:style w:type="paragraph" w:styleId="Heading6">
    <w:name w:val="heading 6"/>
    <w:basedOn w:val="Normal"/>
    <w:next w:val="Normal"/>
    <w:link w:val="Heading6Char"/>
    <w:uiPriority w:val="9"/>
    <w:semiHidden/>
    <w:unhideWhenUsed/>
    <w:qFormat/>
    <w:rsid w:val="00E46B4E"/>
    <w:pPr>
      <w:keepNext/>
      <w:keepLines/>
      <w:spacing w:before="40" w:line="259" w:lineRule="auto"/>
      <w:ind w:left="0" w:right="0"/>
      <w:outlineLvl w:val="5"/>
    </w:pPr>
    <w:rPr>
      <w:rFonts w:asciiTheme="minorHAnsi" w:eastAsiaTheme="majorEastAsia" w:hAnsiTheme="minorHAnsi" w:cstheme="majorBidi"/>
      <w:i/>
      <w:iCs/>
      <w:color w:val="595959" w:themeColor="text1" w:themeTint="A6"/>
      <w:kern w:val="2"/>
      <w:sz w:val="22"/>
      <w:szCs w:val="22"/>
      <w:lang w:val="en-IN" w:eastAsia="en-US"/>
      <w14:ligatures w14:val="standardContextual"/>
    </w:rPr>
  </w:style>
  <w:style w:type="paragraph" w:styleId="Heading7">
    <w:name w:val="heading 7"/>
    <w:basedOn w:val="Normal"/>
    <w:next w:val="Normal"/>
    <w:link w:val="Heading7Char"/>
    <w:uiPriority w:val="9"/>
    <w:semiHidden/>
    <w:unhideWhenUsed/>
    <w:qFormat/>
    <w:rsid w:val="00E46B4E"/>
    <w:pPr>
      <w:keepNext/>
      <w:keepLines/>
      <w:spacing w:before="40" w:line="259" w:lineRule="auto"/>
      <w:ind w:left="0" w:right="0"/>
      <w:outlineLvl w:val="6"/>
    </w:pPr>
    <w:rPr>
      <w:rFonts w:asciiTheme="minorHAnsi" w:eastAsiaTheme="majorEastAsia" w:hAnsiTheme="minorHAnsi" w:cstheme="majorBidi"/>
      <w:color w:val="595959" w:themeColor="text1" w:themeTint="A6"/>
      <w:kern w:val="2"/>
      <w:sz w:val="22"/>
      <w:szCs w:val="22"/>
      <w:lang w:val="en-IN" w:eastAsia="en-US"/>
      <w14:ligatures w14:val="standardContextual"/>
    </w:rPr>
  </w:style>
  <w:style w:type="paragraph" w:styleId="Heading8">
    <w:name w:val="heading 8"/>
    <w:basedOn w:val="Normal"/>
    <w:next w:val="Normal"/>
    <w:link w:val="Heading8Char"/>
    <w:uiPriority w:val="9"/>
    <w:semiHidden/>
    <w:unhideWhenUsed/>
    <w:qFormat/>
    <w:rsid w:val="00E46B4E"/>
    <w:pPr>
      <w:keepNext/>
      <w:keepLines/>
      <w:spacing w:before="0" w:line="259" w:lineRule="auto"/>
      <w:ind w:left="0" w:right="0"/>
      <w:outlineLvl w:val="7"/>
    </w:pPr>
    <w:rPr>
      <w:rFonts w:asciiTheme="minorHAnsi" w:eastAsiaTheme="majorEastAsia" w:hAnsiTheme="minorHAnsi" w:cstheme="majorBidi"/>
      <w:i/>
      <w:iCs/>
      <w:color w:val="272727" w:themeColor="text1" w:themeTint="D8"/>
      <w:kern w:val="2"/>
      <w:sz w:val="22"/>
      <w:szCs w:val="22"/>
      <w:lang w:val="en-IN" w:eastAsia="en-US"/>
      <w14:ligatures w14:val="standardContextual"/>
    </w:rPr>
  </w:style>
  <w:style w:type="paragraph" w:styleId="Heading9">
    <w:name w:val="heading 9"/>
    <w:basedOn w:val="Normal"/>
    <w:next w:val="Normal"/>
    <w:link w:val="Heading9Char"/>
    <w:uiPriority w:val="9"/>
    <w:semiHidden/>
    <w:unhideWhenUsed/>
    <w:qFormat/>
    <w:rsid w:val="00E46B4E"/>
    <w:pPr>
      <w:keepNext/>
      <w:keepLines/>
      <w:spacing w:before="0" w:line="259" w:lineRule="auto"/>
      <w:ind w:left="0" w:right="0"/>
      <w:outlineLvl w:val="8"/>
    </w:pPr>
    <w:rPr>
      <w:rFonts w:asciiTheme="minorHAnsi" w:eastAsiaTheme="majorEastAsia" w:hAnsiTheme="minorHAnsi" w:cstheme="majorBidi"/>
      <w:color w:val="272727" w:themeColor="text1" w:themeTint="D8"/>
      <w:kern w:val="2"/>
      <w:sz w:val="22"/>
      <w:szCs w:val="2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B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B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B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B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B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B4E"/>
    <w:rPr>
      <w:rFonts w:eastAsiaTheme="majorEastAsia" w:cstheme="majorBidi"/>
      <w:color w:val="272727" w:themeColor="text1" w:themeTint="D8"/>
    </w:rPr>
  </w:style>
  <w:style w:type="paragraph" w:styleId="Title">
    <w:name w:val="Title"/>
    <w:basedOn w:val="Normal"/>
    <w:next w:val="Normal"/>
    <w:link w:val="TitleChar"/>
    <w:uiPriority w:val="10"/>
    <w:qFormat/>
    <w:rsid w:val="00E46B4E"/>
    <w:pPr>
      <w:spacing w:before="0" w:after="80"/>
      <w:ind w:left="0" w:right="0"/>
      <w:contextualSpacing/>
    </w:pPr>
    <w:rPr>
      <w:rFonts w:asciiTheme="majorHAnsi" w:eastAsiaTheme="majorEastAsia" w:hAnsiTheme="majorHAnsi" w:cstheme="majorBidi"/>
      <w:color w:val="auto"/>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E46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B4E"/>
    <w:pPr>
      <w:numPr>
        <w:ilvl w:val="1"/>
      </w:numPr>
      <w:spacing w:before="0" w:after="160" w:line="259" w:lineRule="auto"/>
      <w:ind w:right="0"/>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E46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B4E"/>
    <w:pPr>
      <w:spacing w:before="160" w:after="160" w:line="259" w:lineRule="auto"/>
      <w:ind w:left="0" w:right="0"/>
      <w:jc w:val="center"/>
    </w:pPr>
    <w:rPr>
      <w:rFonts w:asciiTheme="minorHAnsi" w:eastAsiaTheme="minorHAnsi" w:hAnsiTheme="minorHAnsi" w:cstheme="minorBidi"/>
      <w:i/>
      <w:iCs/>
      <w:color w:val="404040" w:themeColor="text1" w:themeTint="BF"/>
      <w:kern w:val="2"/>
      <w:sz w:val="22"/>
      <w:szCs w:val="22"/>
      <w:lang w:val="en-IN" w:eastAsia="en-US"/>
      <w14:ligatures w14:val="standardContextual"/>
    </w:rPr>
  </w:style>
  <w:style w:type="character" w:customStyle="1" w:styleId="QuoteChar">
    <w:name w:val="Quote Char"/>
    <w:basedOn w:val="DefaultParagraphFont"/>
    <w:link w:val="Quote"/>
    <w:uiPriority w:val="29"/>
    <w:rsid w:val="00E46B4E"/>
    <w:rPr>
      <w:i/>
      <w:iCs/>
      <w:color w:val="404040" w:themeColor="text1" w:themeTint="BF"/>
    </w:rPr>
  </w:style>
  <w:style w:type="paragraph" w:styleId="ListParagraph">
    <w:name w:val="List Paragraph"/>
    <w:basedOn w:val="Normal"/>
    <w:uiPriority w:val="34"/>
    <w:qFormat/>
    <w:rsid w:val="00E46B4E"/>
    <w:pPr>
      <w:spacing w:before="0" w:after="160" w:line="259" w:lineRule="auto"/>
      <w:ind w:left="720" w:right="0"/>
      <w:contextualSpacing/>
    </w:pPr>
    <w:rPr>
      <w:rFonts w:asciiTheme="minorHAnsi" w:eastAsiaTheme="minorHAnsi" w:hAnsiTheme="minorHAnsi" w:cstheme="minorBidi"/>
      <w:color w:val="auto"/>
      <w:kern w:val="2"/>
      <w:sz w:val="22"/>
      <w:szCs w:val="22"/>
      <w:lang w:val="en-IN" w:eastAsia="en-US"/>
      <w14:ligatures w14:val="standardContextual"/>
    </w:rPr>
  </w:style>
  <w:style w:type="character" w:styleId="IntenseEmphasis">
    <w:name w:val="Intense Emphasis"/>
    <w:basedOn w:val="DefaultParagraphFont"/>
    <w:uiPriority w:val="21"/>
    <w:qFormat/>
    <w:rsid w:val="00E46B4E"/>
    <w:rPr>
      <w:i/>
      <w:iCs/>
      <w:color w:val="2F5496" w:themeColor="accent1" w:themeShade="BF"/>
    </w:rPr>
  </w:style>
  <w:style w:type="paragraph" w:styleId="IntenseQuote">
    <w:name w:val="Intense Quote"/>
    <w:basedOn w:val="Normal"/>
    <w:next w:val="Normal"/>
    <w:link w:val="IntenseQuoteChar"/>
    <w:uiPriority w:val="30"/>
    <w:qFormat/>
    <w:rsid w:val="00E46B4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n-IN" w:eastAsia="en-US"/>
      <w14:ligatures w14:val="standardContextual"/>
    </w:rPr>
  </w:style>
  <w:style w:type="character" w:customStyle="1" w:styleId="IntenseQuoteChar">
    <w:name w:val="Intense Quote Char"/>
    <w:basedOn w:val="DefaultParagraphFont"/>
    <w:link w:val="IntenseQuote"/>
    <w:uiPriority w:val="30"/>
    <w:rsid w:val="00E46B4E"/>
    <w:rPr>
      <w:i/>
      <w:iCs/>
      <w:color w:val="2F5496" w:themeColor="accent1" w:themeShade="BF"/>
    </w:rPr>
  </w:style>
  <w:style w:type="character" w:styleId="IntenseReference">
    <w:name w:val="Intense Reference"/>
    <w:basedOn w:val="DefaultParagraphFont"/>
    <w:uiPriority w:val="32"/>
    <w:qFormat/>
    <w:rsid w:val="00E46B4E"/>
    <w:rPr>
      <w:b/>
      <w:bCs/>
      <w:smallCaps/>
      <w:color w:val="2F5496" w:themeColor="accent1" w:themeShade="BF"/>
      <w:spacing w:val="5"/>
    </w:rPr>
  </w:style>
  <w:style w:type="paragraph" w:customStyle="1" w:styleId="papertitle">
    <w:name w:val="paper title"/>
    <w:rsid w:val="00E46B4E"/>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styleId="NormalWeb">
    <w:name w:val="Normal (Web)"/>
    <w:basedOn w:val="Normal"/>
    <w:uiPriority w:val="99"/>
    <w:semiHidden/>
    <w:unhideWhenUsed/>
    <w:rsid w:val="00E46B4E"/>
    <w:pPr>
      <w:spacing w:before="100" w:beforeAutospacing="1" w:after="100" w:afterAutospacing="1"/>
      <w:ind w:left="0" w:right="0"/>
    </w:pPr>
    <w:rPr>
      <w:color w:val="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206</Words>
  <Characters>1314</Characters>
  <Application>Microsoft Office Word</Application>
  <DocSecurity>0</DocSecurity>
  <Lines>28</Lines>
  <Paragraphs>9</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P</dc:creator>
  <cp:keywords/>
  <dc:description/>
  <cp:lastModifiedBy>Sathish P</cp:lastModifiedBy>
  <cp:revision>1</cp:revision>
  <dcterms:created xsi:type="dcterms:W3CDTF">2025-10-26T14:33:00Z</dcterms:created>
  <dcterms:modified xsi:type="dcterms:W3CDTF">2025-10-26T14:41:00Z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42e08783-d99b-44d6-8129-40e1bc195339</vt:lpwstr>
  </property>
</Properties>
</file>